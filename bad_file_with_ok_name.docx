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0"/>
      </w:pPr>
      <w:r>
        <w:t xml:space="preserve">JD Sub Doc</w:t>
      </w:r>
      <w:r/>
    </w:p>
    <w:p>
      <w:pPr>
        <w:pStyle w:val="716"/>
      </w:pPr>
      <w:ins w:id="0" w:author="internal_users Jairdan Babac" w:date="2022-04-28T04:48:44Z" oouserid="7691">
        <w:r>
          <w:t xml:space="preserve">my changes</w:t>
        </w:r>
      </w:ins>
      <w:r/>
      <w:r/>
    </w:p>
    <w:sectPr>
      <w:footerReference w:type="default" r:id="rId9"/>
      <w:footerReference w:type="first" r:id="rId10"/>
      <w:footnotePr/>
      <w:endnotePr/>
      <w:type w:val="nextPage"/>
      <w:pgSz w:w="12240" w:h="15840" w:orient="portrait"/>
      <w:pgMar w:top="1901" w:right="1008" w:bottom="1440" w:left="1008" w:header="720" w:footer="432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 w:before="0"/>
      </w:pPr>
      <w:r>
        <w:separator/>
      </w:r>
      <w:r/>
    </w:p>
    <w:p>
      <w:r/>
      <w:r/>
    </w:p>
  </w:endnote>
  <w:endnote w:type="continuationSeparator" w:id="0">
    <w:p>
      <w:pPr>
        <w:spacing w:lineRule="auto" w:line="240" w:after="0" w:before="0"/>
      </w:pPr>
      <w:r>
        <w:continuationSeparator/>
      </w:r>
      <w:r/>
    </w:p>
    <w:p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741171722"/>
      <w:docPartObj>
        <w:docPartGallery w:val="Page Numbers (Bottom of Page)"/>
        <w:docPartUnique w:val="true"/>
      </w:docPartObj>
      <w:rPr/>
    </w:sdtPr>
    <w:sdtContent>
      <w:p>
        <w:pPr>
          <w:pStyle w:val="7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</w:pPr>
    <w:r/>
    <w:sdt>
      <w:sdtPr>
        <w15:appearance w15:val="hidden"/>
        <w:id w:val="7803617"/>
        <w:showingPlcHdr w:val="true"/>
        <w:temporary w:val="true"/>
        <w:rPr/>
      </w:sdtPr>
      <w:sdtContent>
        <w:r>
          <w:t xml:space="preserve">Address | City, St Zip Code</w:t>
        </w:r>
      </w:sdtContent>
    </w:sdt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 w:before="0"/>
      </w:pPr>
      <w:r>
        <w:separator/>
      </w:r>
      <w:r/>
    </w:p>
    <w:p>
      <w:r/>
      <w:r/>
    </w:p>
  </w:footnote>
  <w:footnote w:type="continuationSeparator" w:id="0">
    <w:p>
      <w:pPr>
        <w:spacing w:lineRule="auto" w:line="240" w:after="0" w:before="0"/>
      </w:pPr>
      <w:r>
        <w:continuationSeparator/>
      </w:r>
      <w:r/>
    </w:p>
    <w:p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64" w:hanging="259"/>
        <w:tabs>
          <w:tab w:val="num" w:pos="605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pStyle w:val="742"/>
      <w:isLgl w:val="false"/>
      <w:suff w:val="tab"/>
      <w:lvlText w:val="%1."/>
      <w:lvlJc w:val="left"/>
      <w:pPr>
        <w:ind w:left="936" w:hanging="360"/>
        <w:tabs>
          <w:tab w:val="num" w:pos="93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64" w:hanging="259"/>
        <w:tabs>
          <w:tab w:val="num" w:pos="605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64" w:hanging="259"/>
        <w:tabs>
          <w:tab w:val="num" w:pos="864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64" w:hanging="288"/>
        <w:tabs>
          <w:tab w:val="num" w:pos="864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pStyle w:val="716"/>
      <w:isLgl w:val="false"/>
      <w:suff w:val="tab"/>
      <w:lvlText w:val=""/>
      <w:lvlJc w:val="left"/>
      <w:pPr>
        <w:ind w:left="936" w:hanging="360"/>
        <w:tabs>
          <w:tab w:val="num" w:pos="936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color w:val="7F7F7F" w:themeColor="text1" w:themeTint="80"/>
        <w:sz w:val="24"/>
        <w:szCs w:val="24"/>
        <w:lang w:val="en-US" w:bidi="ar-SA" w:eastAsia="ja-JP"/>
      </w:rPr>
    </w:rPrDefault>
    <w:pPrDefault>
      <w:pPr>
        <w:spacing w:lineRule="auto" w:line="360" w:after="320" w:afterAutospacing="0" w:before="16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">
    <w:name w:val="Heading 4"/>
    <w:basedOn w:val="699"/>
    <w:next w:val="699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70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99"/>
    <w:next w:val="699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70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9">
    <w:name w:val="List Paragraph"/>
    <w:basedOn w:val="699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45">
    <w:name w:val="Caption Char"/>
    <w:basedOn w:val="733"/>
    <w:link w:val="736"/>
    <w:uiPriority w:val="99"/>
  </w:style>
  <w:style w:type="table" w:styleId="47">
    <w:name w:val="Table Grid Light"/>
    <w:basedOn w:val="7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7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7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7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7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7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7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7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0079CE" w:themeColor="accent1" w:themeTint="80" w:themeShade="95"/>
      </w:rPr>
    </w:tblStylePr>
    <w:tblStylePr w:type="firstRow">
      <w:rPr>
        <w:b/>
        <w:color w:val="0079CE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0079CE" w:themeColor="accent1" w:themeTint="80" w:themeShade="95"/>
      </w:rPr>
    </w:tblStylePr>
    <w:tblStylePr w:type="lastRow">
      <w:rPr>
        <w:b/>
        <w:color w:val="0079CE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D36206" w:themeColor="accent2" w:themeTint="97" w:themeShade="95"/>
      </w:rPr>
    </w:tblStylePr>
    <w:tblStylePr w:type="firstRow">
      <w:rPr>
        <w:b/>
        <w:color w:val="D36206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D36206" w:themeColor="accent2" w:themeTint="97" w:themeShade="95"/>
      </w:rPr>
    </w:tblStylePr>
    <w:tblStylePr w:type="lastRow">
      <w:rPr>
        <w:b/>
        <w:color w:val="D3620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821E00" w:themeColor="accent3" w:themeTint="FE" w:themeShade="95"/>
      </w:rPr>
    </w:tblStylePr>
    <w:tblStylePr w:type="firstRow">
      <w:rPr>
        <w:b/>
        <w:color w:val="821E0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821E00" w:themeColor="accent3" w:themeTint="FE" w:themeShade="95"/>
      </w:rPr>
    </w:tblStylePr>
    <w:tblStylePr w:type="lastRow">
      <w:rPr>
        <w:b/>
        <w:color w:val="821E0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D3A006" w:themeColor="accent4" w:themeTint="9A" w:themeShade="95"/>
      </w:rPr>
    </w:tblStylePr>
    <w:tblStylePr w:type="firstRow">
      <w:rPr>
        <w:b/>
        <w:color w:val="D3A006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D3A006" w:themeColor="accent4" w:themeTint="9A" w:themeShade="95"/>
      </w:rPr>
    </w:tblStylePr>
    <w:tblStylePr w:type="lastRow">
      <w:rPr>
        <w:b/>
        <w:color w:val="D3A006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005C29" w:themeColor="accent5" w:themeShade="95"/>
      </w:rPr>
    </w:tblStylePr>
    <w:tblStylePr w:type="firstRow">
      <w:rPr>
        <w:b/>
        <w:color w:val="005C29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005C29" w:themeColor="accent5" w:themeShade="95"/>
      </w:rPr>
    </w:tblStylePr>
    <w:tblStylePr w:type="lastRow">
      <w:rPr>
        <w:b/>
        <w:color w:val="005C29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005C29" w:themeColor="accent5" w:themeShade="95"/>
      </w:rPr>
    </w:tblStylePr>
    <w:tblStylePr w:type="firstRow">
      <w:rPr>
        <w:b/>
        <w:color w:val="005C29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005C29" w:themeColor="accent5" w:themeShade="95"/>
      </w:rPr>
    </w:tblStylePr>
    <w:tblStylePr w:type="lastRow">
      <w:rPr>
        <w:b/>
        <w:color w:val="005C29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0079CE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0079CE" w:themeColor="accent1" w:themeTint="80" w:themeShade="95"/>
        <w:sz w:val="22"/>
      </w:rPr>
    </w:tblStylePr>
    <w:tblStylePr w:type="firstCol">
      <w:rPr>
        <w:rFonts w:ascii="Arial" w:hAnsi="Arial"/>
        <w:i/>
        <w:color w:val="0079CE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0079CE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0079CE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0079CE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D36206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D36206" w:themeColor="accent2" w:themeTint="97" w:themeShade="95"/>
        <w:sz w:val="22"/>
      </w:rPr>
    </w:tblStylePr>
    <w:tblStylePr w:type="firstCol">
      <w:rPr>
        <w:rFonts w:ascii="Arial" w:hAnsi="Arial"/>
        <w:i/>
        <w:color w:val="D36206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D36206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D36206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D36206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821E0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821E00" w:themeColor="accent3" w:themeTint="FE" w:themeShade="95"/>
        <w:sz w:val="22"/>
      </w:rPr>
    </w:tblStylePr>
    <w:tblStylePr w:type="firstCol">
      <w:rPr>
        <w:rFonts w:ascii="Arial" w:hAnsi="Arial"/>
        <w:i/>
        <w:color w:val="821E0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821E0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821E0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821E0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D3A006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D3A006" w:themeColor="accent4" w:themeTint="9A" w:themeShade="95"/>
        <w:sz w:val="22"/>
      </w:rPr>
    </w:tblStylePr>
    <w:tblStylePr w:type="firstCol">
      <w:rPr>
        <w:rFonts w:ascii="Arial" w:hAnsi="Arial"/>
        <w:i/>
        <w:color w:val="D3A006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D3A006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D3A006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D3A006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005C29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005C29" w:themeColor="accent5" w:themeShade="95"/>
        <w:sz w:val="22"/>
      </w:rPr>
    </w:tblStylePr>
    <w:tblStylePr w:type="firstCol">
      <w:rPr>
        <w:rFonts w:ascii="Arial" w:hAnsi="Arial"/>
        <w:i/>
        <w:color w:val="005C29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005C29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005C29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005C29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52A51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52A51" w:themeColor="accent6" w:themeShade="95"/>
        <w:sz w:val="22"/>
      </w:rPr>
    </w:tblStylePr>
    <w:tblStylePr w:type="firstCol">
      <w:rPr>
        <w:rFonts w:ascii="Arial" w:hAnsi="Arial"/>
        <w:i/>
        <w:color w:val="452A51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52A51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52A51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52A51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04474" w:themeColor="accent1" w:themeShade="95"/>
      </w:rPr>
    </w:tblStylePr>
    <w:tblStylePr w:type="firstRow">
      <w:rPr>
        <w:b/>
        <w:color w:val="0044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004474" w:themeColor="accent1" w:themeShade="95"/>
      </w:rPr>
    </w:tblStylePr>
    <w:tblStylePr w:type="lastRow">
      <w:rPr>
        <w:b/>
        <w:color w:val="0044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D36206" w:themeColor="accent2" w:themeTint="97" w:themeShade="95"/>
      </w:rPr>
    </w:tblStylePr>
    <w:tblStylePr w:type="firstRow">
      <w:rPr>
        <w:b/>
        <w:color w:val="D36206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D36206" w:themeColor="accent2" w:themeTint="97" w:themeShade="95"/>
      </w:rPr>
    </w:tblStylePr>
    <w:tblStylePr w:type="lastRow">
      <w:rPr>
        <w:b/>
        <w:color w:val="D36206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C22E01" w:themeColor="accent3" w:themeTint="98" w:themeShade="95"/>
      </w:rPr>
    </w:tblStylePr>
    <w:tblStylePr w:type="firstRow">
      <w:rPr>
        <w:b/>
        <w:color w:val="C22E01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C22E01" w:themeColor="accent3" w:themeTint="98" w:themeShade="95"/>
      </w:rPr>
    </w:tblStylePr>
    <w:tblStylePr w:type="lastRow">
      <w:rPr>
        <w:b/>
        <w:color w:val="C22E01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D3A006" w:themeColor="accent4" w:themeTint="9A" w:themeShade="95"/>
      </w:rPr>
    </w:tblStylePr>
    <w:tblStylePr w:type="firstRow">
      <w:rPr>
        <w:b/>
        <w:color w:val="D3A006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D3A006" w:themeColor="accent4" w:themeTint="9A" w:themeShade="95"/>
      </w:rPr>
    </w:tblStylePr>
    <w:tblStylePr w:type="lastRow">
      <w:rPr>
        <w:b/>
        <w:color w:val="D3A006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00AE49" w:themeColor="accent5" w:themeTint="9A" w:themeShade="95"/>
      </w:rPr>
    </w:tblStylePr>
    <w:tblStylePr w:type="firstRow">
      <w:rPr>
        <w:b/>
        <w:color w:val="00AE49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00AE49" w:themeColor="accent5" w:themeTint="9A" w:themeShade="95"/>
      </w:rPr>
    </w:tblStylePr>
    <w:tblStylePr w:type="lastRow">
      <w:rPr>
        <w:b/>
        <w:color w:val="00AE49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6C427D" w:themeColor="accent6" w:themeTint="98" w:themeShade="95"/>
      </w:rPr>
    </w:tblStylePr>
    <w:tblStylePr w:type="firstRow">
      <w:rPr>
        <w:b/>
        <w:color w:val="6C427D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6C427D" w:themeColor="accent6" w:themeTint="98" w:themeShade="95"/>
      </w:rPr>
    </w:tblStylePr>
    <w:tblStylePr w:type="lastRow">
      <w:rPr>
        <w:b/>
        <w:color w:val="6C427D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0044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004474" w:themeColor="accent1" w:themeShade="95"/>
        <w:sz w:val="22"/>
      </w:rPr>
    </w:tblStylePr>
    <w:tblStylePr w:type="firstCol">
      <w:rPr>
        <w:rFonts w:ascii="Arial" w:hAnsi="Arial"/>
        <w:i/>
        <w:color w:val="0044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0044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0044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0044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004474" w:themeColor="accent1" w:themeShade="95"/>
        <w:sz w:val="22"/>
      </w:rPr>
    </w:tblStylePr>
  </w:style>
  <w:style w:type="table" w:styleId="146">
    <w:name w:val="List Table 7 Colorful - Accent 2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D36206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D36206" w:themeColor="accent2" w:themeTint="97" w:themeShade="95"/>
        <w:sz w:val="22"/>
      </w:rPr>
    </w:tblStylePr>
    <w:tblStylePr w:type="firstCol">
      <w:rPr>
        <w:rFonts w:ascii="Arial" w:hAnsi="Arial"/>
        <w:i/>
        <w:color w:val="D36206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D36206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D36206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36206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D36206" w:themeColor="accent2" w:themeTint="97" w:themeShade="95"/>
        <w:sz w:val="22"/>
      </w:rPr>
    </w:tblStylePr>
  </w:style>
  <w:style w:type="table" w:styleId="147">
    <w:name w:val="List Table 7 Colorful - Accent 3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C22E01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C22E01" w:themeColor="accent3" w:themeTint="98" w:themeShade="95"/>
        <w:sz w:val="22"/>
      </w:rPr>
    </w:tblStylePr>
    <w:tblStylePr w:type="firstCol">
      <w:rPr>
        <w:rFonts w:ascii="Arial" w:hAnsi="Arial"/>
        <w:i/>
        <w:color w:val="C22E01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C22E01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C22E01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22E01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C22E01" w:themeColor="accent3" w:themeTint="98" w:themeShade="95"/>
        <w:sz w:val="22"/>
      </w:rPr>
    </w:tblStylePr>
  </w:style>
  <w:style w:type="table" w:styleId="148">
    <w:name w:val="List Table 7 Colorful - Accent 4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D3A006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D3A006" w:themeColor="accent4" w:themeTint="9A" w:themeShade="95"/>
        <w:sz w:val="22"/>
      </w:rPr>
    </w:tblStylePr>
    <w:tblStylePr w:type="firstCol">
      <w:rPr>
        <w:rFonts w:ascii="Arial" w:hAnsi="Arial"/>
        <w:i/>
        <w:color w:val="D3A006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D3A006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D3A006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3A006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D3A006" w:themeColor="accent4" w:themeTint="9A" w:themeShade="95"/>
        <w:sz w:val="22"/>
      </w:rPr>
    </w:tblStylePr>
  </w:style>
  <w:style w:type="table" w:styleId="149">
    <w:name w:val="List Table 7 Colorful - Accent 5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00AE49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00AE49" w:themeColor="accent5" w:themeTint="9A" w:themeShade="95"/>
        <w:sz w:val="22"/>
      </w:rPr>
    </w:tblStylePr>
    <w:tblStylePr w:type="firstCol">
      <w:rPr>
        <w:rFonts w:ascii="Arial" w:hAnsi="Arial"/>
        <w:i/>
        <w:color w:val="00AE49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00AE49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00AE49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00AE49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00AE49" w:themeColor="accent5" w:themeTint="9A" w:themeShade="95"/>
        <w:sz w:val="22"/>
      </w:rPr>
    </w:tblStylePr>
  </w:style>
  <w:style w:type="table" w:styleId="150">
    <w:name w:val="List Table 7 Colorful - Accent 6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6C427D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6C427D" w:themeColor="accent6" w:themeTint="98" w:themeShade="95"/>
        <w:sz w:val="22"/>
      </w:rPr>
    </w:tblStylePr>
    <w:tblStylePr w:type="firstCol">
      <w:rPr>
        <w:rFonts w:ascii="Arial" w:hAnsi="Arial"/>
        <w:i/>
        <w:color w:val="6C427D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6C427D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6C427D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C427D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6C427D" w:themeColor="accent6" w:themeTint="98" w:themeShade="95"/>
        <w:sz w:val="22"/>
      </w:rPr>
    </w:tblStylePr>
  </w:style>
  <w:style w:type="table" w:styleId="151">
    <w:name w:val="Lined - Accent"/>
    <w:basedOn w:val="7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7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7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7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7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7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7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7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7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7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7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7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7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7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7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99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07"/>
    <w:uiPriority w:val="99"/>
    <w:unhideWhenUsed/>
    <w:rPr>
      <w:vertAlign w:val="superscript"/>
    </w:rPr>
  </w:style>
  <w:style w:type="paragraph" w:styleId="176">
    <w:name w:val="endnote text"/>
    <w:basedOn w:val="699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07"/>
    <w:uiPriority w:val="99"/>
    <w:semiHidden/>
    <w:unhideWhenUsed/>
    <w:rPr>
      <w:vertAlign w:val="superscript"/>
    </w:rPr>
  </w:style>
  <w:style w:type="paragraph" w:styleId="179">
    <w:name w:val="toc 1"/>
    <w:basedOn w:val="699"/>
    <w:next w:val="699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99"/>
    <w:next w:val="699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99"/>
    <w:next w:val="699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99"/>
    <w:next w:val="699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99"/>
    <w:next w:val="699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99"/>
    <w:next w:val="699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99"/>
    <w:next w:val="699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99"/>
    <w:next w:val="699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99"/>
    <w:next w:val="699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699"/>
    <w:next w:val="699"/>
    <w:uiPriority w:val="99"/>
    <w:unhideWhenUsed/>
    <w:pPr>
      <w:spacing w:after="0" w:afterAutospacing="0"/>
    </w:pPr>
  </w:style>
  <w:style w:type="paragraph" w:styleId="699" w:default="1">
    <w:name w:val="Normal"/>
    <w:qFormat/>
  </w:style>
  <w:style w:type="paragraph" w:styleId="700">
    <w:name w:val="Heading 1"/>
    <w:basedOn w:val="699"/>
    <w:next w:val="699"/>
    <w:link w:val="714"/>
    <w:qFormat/>
    <w:uiPriority w:val="9"/>
    <w:rPr>
      <w:rFonts w:asciiTheme="majorHAnsi" w:hAnsiTheme="majorHAnsi" w:eastAsiaTheme="majorEastAsia" w:cstheme="majorBidi"/>
      <w:caps/>
      <w:color w:val="0072C6" w:themeColor="accent1"/>
      <w:spacing w:val="14"/>
      <w:sz w:val="64"/>
      <w:szCs w:val="32"/>
    </w:rPr>
    <w:pPr>
      <w:keepLines/>
      <w:keepNext/>
      <w:spacing w:lineRule="auto" w:line="240" w:before="240"/>
      <w:outlineLvl w:val="0"/>
    </w:pPr>
  </w:style>
  <w:style w:type="paragraph" w:styleId="701">
    <w:name w:val="Heading 2"/>
    <w:basedOn w:val="699"/>
    <w:next w:val="699"/>
    <w:link w:val="715"/>
    <w:qFormat/>
    <w:uiPriority w:val="9"/>
    <w:unhideWhenUsed/>
    <w:rPr>
      <w:rFonts w:asciiTheme="majorHAnsi" w:hAnsiTheme="majorHAnsi" w:eastAsiaTheme="majorEastAsia" w:cstheme="majorBidi"/>
      <w:caps/>
      <w:color w:val="0072C6" w:themeColor="accent1"/>
      <w:spacing w:val="14"/>
      <w:sz w:val="40"/>
      <w:szCs w:val="26"/>
    </w:rPr>
    <w:pPr>
      <w:keepLines/>
      <w:keepNext/>
      <w:spacing w:lineRule="auto" w:line="240" w:after="200"/>
      <w:outlineLvl w:val="1"/>
    </w:pPr>
  </w:style>
  <w:style w:type="paragraph" w:styleId="702">
    <w:name w:val="Heading 3"/>
    <w:basedOn w:val="699"/>
    <w:next w:val="699"/>
    <w:link w:val="741"/>
    <w:qFormat/>
    <w:uiPriority w:val="9"/>
    <w:semiHidden/>
    <w:unhideWhenUsed/>
    <w:rPr>
      <w:rFonts w:asciiTheme="majorHAnsi" w:hAnsiTheme="majorHAnsi" w:eastAsiaTheme="majorEastAsia" w:cstheme="majorBidi"/>
      <w:color w:val="0072C6" w:themeColor="accent1"/>
      <w:sz w:val="34"/>
    </w:rPr>
    <w:pPr>
      <w:contextualSpacing w:val="true"/>
      <w:keepLines/>
      <w:keepNext/>
      <w:spacing w:lineRule="auto" w:line="240" w:after="240"/>
      <w:outlineLvl w:val="2"/>
    </w:pPr>
  </w:style>
  <w:style w:type="paragraph" w:styleId="703">
    <w:name w:val="Heading 6"/>
    <w:basedOn w:val="699"/>
    <w:next w:val="699"/>
    <w:link w:val="743"/>
    <w:qFormat/>
    <w:uiPriority w:val="9"/>
    <w:semiHidden/>
    <w:unhideWhenUsed/>
    <w:rPr>
      <w:rFonts w:asciiTheme="majorHAnsi" w:hAnsiTheme="majorHAnsi" w:eastAsiaTheme="majorEastAsia" w:cstheme="majorBidi"/>
      <w:color w:val="0072C6" w:themeColor="accent1"/>
    </w:rPr>
    <w:pPr>
      <w:keepLines/>
      <w:keepNext/>
      <w:spacing w:after="0" w:before="40"/>
      <w:outlineLvl w:val="5"/>
    </w:pPr>
  </w:style>
  <w:style w:type="paragraph" w:styleId="704">
    <w:name w:val="Heading 7"/>
    <w:basedOn w:val="699"/>
    <w:next w:val="699"/>
    <w:link w:val="723"/>
    <w:qFormat/>
    <w:uiPriority w:val="9"/>
    <w:semiHidden/>
    <w:unhideWhenUsed/>
    <w:rPr>
      <w:rFonts w:asciiTheme="majorHAnsi" w:hAnsiTheme="majorHAnsi" w:eastAsiaTheme="majorEastAsia" w:cstheme="majorBidi"/>
      <w:i/>
      <w:iCs/>
      <w:spacing w:val="14"/>
    </w:rPr>
    <w:pPr>
      <w:keepLines/>
      <w:keepNext/>
      <w:spacing w:lineRule="auto" w:line="240" w:after="180"/>
      <w:outlineLvl w:val="6"/>
    </w:pPr>
  </w:style>
  <w:style w:type="paragraph" w:styleId="705">
    <w:name w:val="Heading 8"/>
    <w:basedOn w:val="699"/>
    <w:next w:val="699"/>
    <w:link w:val="724"/>
    <w:qFormat/>
    <w:uiPriority w:val="9"/>
    <w:semiHidden/>
    <w:unhideWhenUsed/>
    <w:rPr>
      <w:rFonts w:asciiTheme="majorHAnsi" w:hAnsiTheme="majorHAnsi" w:eastAsiaTheme="majorEastAsia" w:cstheme="majorBidi"/>
      <w:spacing w:val="14"/>
      <w:sz w:val="26"/>
      <w:szCs w:val="21"/>
    </w:rPr>
    <w:pPr>
      <w:keepLines/>
      <w:keepNext/>
      <w:spacing w:lineRule="auto" w:line="240" w:after="180"/>
      <w:outlineLvl w:val="7"/>
    </w:pPr>
  </w:style>
  <w:style w:type="paragraph" w:styleId="706">
    <w:name w:val="Heading 9"/>
    <w:basedOn w:val="699"/>
    <w:next w:val="699"/>
    <w:link w:val="725"/>
    <w:qFormat/>
    <w:uiPriority w:val="9"/>
    <w:semiHidden/>
    <w:unhideWhenUsed/>
    <w:rPr>
      <w:rFonts w:asciiTheme="majorHAnsi" w:hAnsiTheme="majorHAnsi" w:eastAsiaTheme="majorEastAsia" w:cstheme="majorBidi"/>
      <w:i/>
      <w:iCs/>
      <w:spacing w:val="14"/>
      <w:sz w:val="26"/>
      <w:szCs w:val="21"/>
    </w:rPr>
    <w:pPr>
      <w:keepLines/>
      <w:keepNext/>
      <w:spacing w:lineRule="auto" w:line="240" w:after="180"/>
      <w:outlineLvl w:val="8"/>
    </w:pPr>
  </w:style>
  <w:style w:type="character" w:styleId="707" w:default="1">
    <w:name w:val="Default Paragraph Font"/>
    <w:uiPriority w:val="1"/>
    <w:semiHidden/>
    <w:unhideWhenUsed/>
  </w:style>
  <w:style w:type="table" w:styleId="7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9" w:default="1">
    <w:name w:val="No List"/>
    <w:uiPriority w:val="99"/>
    <w:semiHidden/>
    <w:unhideWhenUsed/>
  </w:style>
  <w:style w:type="table" w:styleId="710">
    <w:name w:val="List Table 3 Accent 1"/>
    <w:basedOn w:val="708"/>
    <w:uiPriority w:val="48"/>
    <w:pPr>
      <w:spacing w:lineRule="auto" w:line="240" w:after="0"/>
    </w:pPr>
    <w:tblPr>
      <w:tblStyleRowBandSize w:val="1"/>
      <w:tblStyleColBandSize w:val="1"/>
      <w:tblBorders>
        <w:left w:val="single" w:color="0072C6" w:sz="4" w:space="0" w:themeColor="accent1"/>
        <w:top w:val="single" w:color="0072C6" w:sz="4" w:space="0" w:themeColor="accent1"/>
        <w:right w:val="single" w:color="0072C6" w:sz="4" w:space="0" w:themeColor="accent1"/>
        <w:bottom w:val="single" w:color="0072C6" w:sz="4" w:space="0" w:themeColor="accent1"/>
      </w:tblBorders>
    </w:tblPr>
    <w:tblStylePr w:type="band1Horz">
      <w:tcPr>
        <w:tcBorders>
          <w:top w:val="single" w:color="0072C6" w:sz="4" w:space="0" w:themeColor="accent1"/>
          <w:bottom w:val="single" w:color="0072C6" w:sz="4" w:space="0" w:themeColor="accent1"/>
          <w:insideH w:val="none" w:color="000000" w:sz="4" w:space="0"/>
        </w:tcBorders>
      </w:tcPr>
    </w:tblStylePr>
    <w:tblStylePr w:type="band1Vert">
      <w:tcPr>
        <w:tcBorders>
          <w:left w:val="single" w:color="0072C6" w:sz="4" w:space="0" w:themeColor="accent1"/>
          <w:right w:val="single" w:color="0072C6" w:sz="4" w:space="0" w:themeColor="accent1"/>
        </w:tcBorders>
      </w:tcPr>
    </w:tblStylePr>
    <w:tblStylePr w:type="firstCol">
      <w:rPr>
        <w:b/>
        <w:bCs/>
      </w:rPr>
      <w:tcPr>
        <w:shd w:val="clear" w:fill="FFFFFF" w:color="auto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fill="0072C6" w:color="auto"/>
      </w:tcPr>
    </w:tblStylePr>
    <w:tblStylePr w:type="lastCol">
      <w:rPr>
        <w:b/>
        <w:bCs/>
      </w:rPr>
      <w:tcPr>
        <w:shd w:val="clear" w:fill="FFFFFF" w:color="auto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fill="FFFFFF" w:color="auto"/>
        <w:tcBorders>
          <w:top w:val="single" w:color="0072C6" w:sz="4" w:space="0" w:themeColor="accent1"/>
        </w:tcBorders>
      </w:tcPr>
    </w:tblStylePr>
    <w:tblStylePr w:type="nwCell">
      <w:tcPr>
        <w:tcBorders>
          <w:right w:val="none" w:color="000000" w:sz="4" w:space="0"/>
          <w:bottom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72C6" w:sz="4" w:space="0" w:themeColor="accent1"/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  <w:top w:val="single" w:color="0072C6" w:sz="4" w:space="0" w:themeColor="accent1"/>
        </w:tcBorders>
      </w:tcPr>
    </w:tblStylePr>
  </w:style>
  <w:style w:type="paragraph" w:styleId="711">
    <w:name w:val="Title"/>
    <w:basedOn w:val="699"/>
    <w:next w:val="699"/>
    <w:link w:val="712"/>
    <w:qFormat/>
    <w:uiPriority w:val="10"/>
    <w:semiHidden/>
    <w:unhideWhenUsed/>
    <w:rPr>
      <w:rFonts w:asciiTheme="majorHAnsi" w:hAnsiTheme="majorHAnsi" w:eastAsiaTheme="majorEastAsia" w:cstheme="majorBidi"/>
      <w:caps/>
      <w:color w:val="F98723" w:themeColor="accent2"/>
      <w:spacing w:val="14"/>
      <w:sz w:val="84"/>
      <w:szCs w:val="56"/>
    </w:rPr>
    <w:pPr>
      <w:contextualSpacing w:val="true"/>
      <w:spacing w:lineRule="auto" w:line="240" w:after="0" w:before="0"/>
    </w:pPr>
  </w:style>
  <w:style w:type="character" w:styleId="712" w:customStyle="1">
    <w:name w:val="Title Char"/>
    <w:basedOn w:val="707"/>
    <w:link w:val="711"/>
    <w:uiPriority w:val="10"/>
    <w:semiHidden/>
    <w:rPr>
      <w:rFonts w:asciiTheme="majorHAnsi" w:hAnsiTheme="majorHAnsi" w:eastAsiaTheme="majorEastAsia" w:cstheme="majorBidi"/>
      <w:caps/>
      <w:color w:val="F98723" w:themeColor="accent2"/>
      <w:spacing w:val="14"/>
      <w:sz w:val="84"/>
      <w:szCs w:val="56"/>
    </w:rPr>
  </w:style>
  <w:style w:type="paragraph" w:styleId="713">
    <w:name w:val="Subtitle"/>
    <w:basedOn w:val="699"/>
    <w:next w:val="699"/>
    <w:link w:val="722"/>
    <w:qFormat/>
    <w:uiPriority w:val="11"/>
    <w:semiHidden/>
    <w:unhideWhenUsed/>
    <w:rPr>
      <w:rFonts w:eastAsiaTheme="minorEastAsia"/>
      <w:caps/>
      <w:sz w:val="40"/>
      <w:szCs w:val="22"/>
    </w:rPr>
    <w:pPr>
      <w:numPr>
        <w:ilvl w:val="1"/>
      </w:numPr>
      <w:contextualSpacing w:val="true"/>
      <w:spacing w:lineRule="auto" w:line="240" w:after="720" w:before="0"/>
    </w:pPr>
  </w:style>
  <w:style w:type="character" w:styleId="714" w:customStyle="1">
    <w:name w:val="Heading 1 Char"/>
    <w:basedOn w:val="707"/>
    <w:link w:val="700"/>
    <w:uiPriority w:val="9"/>
    <w:rPr>
      <w:rFonts w:asciiTheme="majorHAnsi" w:hAnsiTheme="majorHAnsi" w:eastAsiaTheme="majorEastAsia" w:cstheme="majorBidi"/>
      <w:caps/>
      <w:color w:val="0072C6" w:themeColor="accent1"/>
      <w:spacing w:val="14"/>
      <w:sz w:val="64"/>
      <w:szCs w:val="32"/>
    </w:rPr>
  </w:style>
  <w:style w:type="character" w:styleId="715" w:customStyle="1">
    <w:name w:val="Heading 2 Char"/>
    <w:basedOn w:val="707"/>
    <w:link w:val="701"/>
    <w:uiPriority w:val="9"/>
    <w:rPr>
      <w:rFonts w:asciiTheme="majorHAnsi" w:hAnsiTheme="majorHAnsi" w:eastAsiaTheme="majorEastAsia" w:cstheme="majorBidi"/>
      <w:caps/>
      <w:color w:val="0072C6" w:themeColor="accent1"/>
      <w:spacing w:val="14"/>
      <w:sz w:val="40"/>
      <w:szCs w:val="26"/>
    </w:rPr>
  </w:style>
  <w:style w:type="paragraph" w:styleId="716">
    <w:name w:val="List Bullet"/>
    <w:basedOn w:val="699"/>
    <w:qFormat/>
    <w:uiPriority w:val="31"/>
    <w:pPr>
      <w:numPr>
        <w:numId w:val="8"/>
      </w:numPr>
      <w:contextualSpacing w:val="true"/>
    </w:pPr>
  </w:style>
  <w:style w:type="paragraph" w:styleId="717">
    <w:name w:val="Header"/>
    <w:basedOn w:val="699"/>
    <w:link w:val="718"/>
    <w:uiPriority w:val="99"/>
    <w:unhideWhenUsed/>
    <w:pPr>
      <w:spacing w:lineRule="auto" w:line="240" w:after="0" w:before="0"/>
    </w:pPr>
  </w:style>
  <w:style w:type="character" w:styleId="718" w:customStyle="1">
    <w:name w:val="Header Char"/>
    <w:basedOn w:val="707"/>
    <w:link w:val="717"/>
    <w:uiPriority w:val="99"/>
  </w:style>
  <w:style w:type="paragraph" w:styleId="719">
    <w:name w:val="Intense Quote"/>
    <w:basedOn w:val="699"/>
    <w:next w:val="699"/>
    <w:link w:val="740"/>
    <w:qFormat/>
    <w:uiPriority w:val="30"/>
    <w:semiHidden/>
    <w:unhideWhenUsed/>
    <w:rPr>
      <w:rFonts w:asciiTheme="majorHAnsi" w:hAnsiTheme="majorHAnsi"/>
      <w:i/>
      <w:iCs/>
      <w:color w:val="F98723" w:themeColor="accent2"/>
      <w:sz w:val="32"/>
    </w:rPr>
    <w:pPr>
      <w:contextualSpacing w:val="true"/>
      <w:ind w:left="605" w:right="605"/>
      <w:spacing w:lineRule="auto" w:line="264" w:after="560" w:before="360"/>
    </w:pPr>
  </w:style>
  <w:style w:type="table" w:styleId="720">
    <w:name w:val="Table Grid"/>
    <w:basedOn w:val="708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21" w:customStyle="1">
    <w:name w:val="Business Paper"/>
    <w:basedOn w:val="708"/>
    <w:uiPriority w:val="99"/>
    <w:rPr>
      <w:b/>
    </w:rPr>
    <w:pPr>
      <w:spacing w:lineRule="auto" w:line="240" w:after="180" w:before="240"/>
    </w:pPr>
    <w:tblPr>
      <w:tblBorders>
        <w:bottom w:val="single" w:color="0072C6" w:sz="6" w:space="0" w:themeColor="accent1"/>
        <w:insideH w:val="single" w:color="0072C6" w:sz="6" w:space="0" w:themeColor="accent1"/>
      </w:tblBorders>
      <w:tblCellMar>
        <w:left w:w="230" w:type="dxa"/>
        <w:right w:w="0" w:type="dxa"/>
      </w:tblCellMar>
    </w:tblPr>
    <w:tblStylePr w:type="firstCol">
      <w:rPr>
        <w:rFonts w:asciiTheme="majorHAnsi" w:hAnsiTheme="majorHAnsi"/>
        <w:b w:val="false"/>
        <w:i w:val="false"/>
        <w:color w:val="0072C6" w:themeColor="accent1"/>
        <w:sz w:val="24"/>
      </w:rPr>
      <w:pPr>
        <w:jc w:val="right"/>
        <w:spacing w:after="180" w:afterAutospacing="0" w:before="240" w:beforeAutospacing="0"/>
      </w:pPr>
    </w:tblStylePr>
    <w:tblStylePr w:type="firstRow">
      <w:rPr>
        <w:b/>
        <w:i w:val="false"/>
        <w:color w:val="FDF9F7" w:themeColor="background2"/>
        <w:sz w:val="28"/>
      </w:rPr>
      <w:pPr>
        <w:spacing w:after="160" w:afterAutospacing="0" w:before="200" w:beforeAutospacing="0"/>
      </w:pPr>
      <w:trPr>
        <w:tblHeader/>
      </w:trPr>
      <w:tcPr>
        <w:shd w:val="clear" w:fill="0072C6" w:color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  <w:vAlign w:val="bottom"/>
      </w:tcPr>
    </w:tblStylePr>
    <w:tblStylePr w:type="nwCell">
      <w:pPr>
        <w:jc w:val="left"/>
      </w:pPr>
    </w:tblStylePr>
  </w:style>
  <w:style w:type="character" w:styleId="722" w:customStyle="1">
    <w:name w:val="Subtitle Char"/>
    <w:basedOn w:val="707"/>
    <w:link w:val="713"/>
    <w:uiPriority w:val="11"/>
    <w:semiHidden/>
    <w:rPr>
      <w:rFonts w:eastAsiaTheme="minorEastAsia"/>
      <w:caps/>
      <w:sz w:val="40"/>
      <w:szCs w:val="22"/>
    </w:rPr>
  </w:style>
  <w:style w:type="character" w:styleId="723" w:customStyle="1">
    <w:name w:val="Heading 7 Char"/>
    <w:basedOn w:val="707"/>
    <w:link w:val="704"/>
    <w:uiPriority w:val="9"/>
    <w:semiHidden/>
    <w:rPr>
      <w:rFonts w:asciiTheme="majorHAnsi" w:hAnsiTheme="majorHAnsi" w:eastAsiaTheme="majorEastAsia" w:cstheme="majorBidi"/>
      <w:i/>
      <w:iCs/>
      <w:spacing w:val="14"/>
    </w:rPr>
  </w:style>
  <w:style w:type="character" w:styleId="724" w:customStyle="1">
    <w:name w:val="Heading 8 Char"/>
    <w:basedOn w:val="707"/>
    <w:link w:val="705"/>
    <w:uiPriority w:val="9"/>
    <w:semiHidden/>
    <w:rPr>
      <w:rFonts w:asciiTheme="majorHAnsi" w:hAnsiTheme="majorHAnsi" w:eastAsiaTheme="majorEastAsia" w:cstheme="majorBidi"/>
      <w:spacing w:val="14"/>
      <w:sz w:val="26"/>
      <w:szCs w:val="21"/>
    </w:rPr>
  </w:style>
  <w:style w:type="character" w:styleId="725" w:customStyle="1">
    <w:name w:val="Heading 9 Char"/>
    <w:basedOn w:val="707"/>
    <w:link w:val="706"/>
    <w:uiPriority w:val="9"/>
    <w:semiHidden/>
    <w:rPr>
      <w:rFonts w:asciiTheme="majorHAnsi" w:hAnsiTheme="majorHAnsi" w:eastAsiaTheme="majorEastAsia" w:cstheme="majorBidi"/>
      <w:i/>
      <w:iCs/>
      <w:spacing w:val="14"/>
      <w:sz w:val="26"/>
      <w:szCs w:val="21"/>
    </w:rPr>
  </w:style>
  <w:style w:type="character" w:styleId="726">
    <w:name w:val="Subtle Emphasis"/>
    <w:basedOn w:val="707"/>
    <w:qFormat/>
    <w:uiPriority w:val="19"/>
    <w:semiHidden/>
    <w:unhideWhenUsed/>
    <w:rPr>
      <w:i/>
      <w:iCs/>
      <w:color w:val="0072C6" w:themeColor="accent1"/>
    </w:rPr>
  </w:style>
  <w:style w:type="character" w:styleId="727">
    <w:name w:val="Emphasis"/>
    <w:basedOn w:val="707"/>
    <w:qFormat/>
    <w:uiPriority w:val="20"/>
    <w:semiHidden/>
    <w:unhideWhenUsed/>
    <w:rPr>
      <w:i/>
      <w:iCs/>
      <w:color w:val="F98723" w:themeColor="accent2"/>
    </w:rPr>
  </w:style>
  <w:style w:type="character" w:styleId="728">
    <w:name w:val="Intense Emphasis"/>
    <w:basedOn w:val="707"/>
    <w:qFormat/>
    <w:uiPriority w:val="21"/>
    <w:semiHidden/>
    <w:unhideWhenUsed/>
    <w:rPr>
      <w:b/>
      <w:i/>
      <w:iCs/>
      <w:color w:val="F98723" w:themeColor="accent2"/>
    </w:rPr>
  </w:style>
  <w:style w:type="character" w:styleId="729">
    <w:name w:val="Strong"/>
    <w:basedOn w:val="707"/>
    <w:qFormat/>
    <w:uiPriority w:val="22"/>
    <w:semiHidden/>
    <w:unhideWhenUsed/>
    <w:rPr>
      <w:b/>
      <w:bCs/>
      <w:color w:val="0072C6" w:themeColor="accent1"/>
    </w:rPr>
  </w:style>
  <w:style w:type="character" w:styleId="730">
    <w:name w:val="Subtle Reference"/>
    <w:basedOn w:val="707"/>
    <w:qFormat/>
    <w:uiPriority w:val="31"/>
    <w:semiHidden/>
    <w:unhideWhenUsed/>
    <w:rPr>
      <w:i/>
      <w:caps/>
      <w:smallCaps w:val="false"/>
      <w:color w:val="0072C6" w:themeColor="accent1"/>
    </w:rPr>
  </w:style>
  <w:style w:type="character" w:styleId="731">
    <w:name w:val="Intense Reference"/>
    <w:basedOn w:val="707"/>
    <w:qFormat/>
    <w:uiPriority w:val="32"/>
    <w:semiHidden/>
    <w:unhideWhenUsed/>
    <w:rPr>
      <w:b/>
      <w:bCs/>
      <w:i/>
      <w:caps/>
      <w:smallCaps w:val="false"/>
      <w:color w:val="0072C6" w:themeColor="accent1"/>
      <w:spacing w:val="0"/>
    </w:rPr>
  </w:style>
  <w:style w:type="character" w:styleId="732">
    <w:name w:val="Book Title"/>
    <w:basedOn w:val="707"/>
    <w:qFormat/>
    <w:uiPriority w:val="33"/>
    <w:semiHidden/>
    <w:unhideWhenUsed/>
    <w:rPr>
      <w:b w:val="false"/>
      <w:bCs/>
      <w:i w:val="false"/>
      <w:iCs/>
      <w:color w:val="0072C6" w:themeColor="accent1"/>
      <w:spacing w:val="0"/>
      <w:u w:val="single"/>
    </w:rPr>
  </w:style>
  <w:style w:type="paragraph" w:styleId="733">
    <w:name w:val="Caption"/>
    <w:basedOn w:val="699"/>
    <w:next w:val="699"/>
    <w:qFormat/>
    <w:uiPriority w:val="35"/>
    <w:semiHidden/>
    <w:unhideWhenUsed/>
    <w:rPr>
      <w:i/>
      <w:iCs/>
      <w:sz w:val="20"/>
      <w:szCs w:val="18"/>
    </w:rPr>
    <w:pPr>
      <w:spacing w:lineRule="auto" w:line="240" w:after="200"/>
    </w:pPr>
  </w:style>
  <w:style w:type="paragraph" w:styleId="734">
    <w:name w:val="TOC Heading"/>
    <w:basedOn w:val="700"/>
    <w:next w:val="699"/>
    <w:qFormat/>
    <w:uiPriority w:val="39"/>
    <w:semiHidden/>
    <w:unhideWhenUsed/>
    <w:rPr>
      <w:sz w:val="84"/>
    </w:rPr>
    <w:pPr>
      <w:spacing w:lineRule="auto" w:line="360" w:after="0"/>
      <w:outlineLvl w:val="9"/>
    </w:pPr>
  </w:style>
  <w:style w:type="character" w:styleId="735">
    <w:name w:val="Placeholder Text"/>
    <w:basedOn w:val="707"/>
    <w:uiPriority w:val="99"/>
    <w:semiHidden/>
    <w:rPr>
      <w:color w:val="808080"/>
    </w:rPr>
  </w:style>
  <w:style w:type="paragraph" w:styleId="736">
    <w:name w:val="Footer"/>
    <w:basedOn w:val="699"/>
    <w:link w:val="737"/>
    <w:qFormat/>
    <w:uiPriority w:val="99"/>
    <w:unhideWhenUsed/>
    <w:rPr>
      <w:color w:val="FFFFFF" w:themeColor="background1"/>
    </w:rPr>
    <w:pPr>
      <w:spacing w:lineRule="auto" w:line="240" w:after="0" w:before="0"/>
      <w:shd w:val="clear" w:fill="0072C6" w:themeFill="accent1" w:color="auto"/>
      <w:pBdr>
        <w:left w:val="single" w:color="0072C6" w:sz="4" w:space="31" w:themeColor="accent1"/>
        <w:top w:val="single" w:color="0072C6" w:sz="4" w:space="8" w:themeColor="accent1"/>
        <w:right w:val="single" w:color="0072C6" w:sz="4" w:space="31" w:themeColor="accent1"/>
        <w:bottom w:val="single" w:color="0072C6" w:sz="4" w:space="8" w:themeColor="accent1"/>
      </w:pBdr>
    </w:pPr>
  </w:style>
  <w:style w:type="character" w:styleId="737" w:customStyle="1">
    <w:name w:val="Footer Char"/>
    <w:basedOn w:val="707"/>
    <w:link w:val="736"/>
    <w:uiPriority w:val="99"/>
    <w:rPr>
      <w:color w:val="FFFFFF" w:themeColor="background1"/>
      <w:shd w:val="clear" w:fill="0072C6" w:color="auto"/>
    </w:rPr>
  </w:style>
  <w:style w:type="paragraph" w:styleId="738">
    <w:name w:val="Quote"/>
    <w:basedOn w:val="699"/>
    <w:next w:val="699"/>
    <w:link w:val="739"/>
    <w:qFormat/>
    <w:uiPriority w:val="29"/>
    <w:unhideWhenUsed/>
    <w:rPr>
      <w:rFonts w:asciiTheme="majorHAnsi" w:hAnsiTheme="majorHAnsi"/>
      <w:i/>
      <w:iCs/>
      <w:color w:val="0072C6" w:themeColor="accent1"/>
      <w:sz w:val="40"/>
    </w:rPr>
    <w:pPr>
      <w:contextualSpacing w:val="true"/>
      <w:ind w:left="605" w:right="605"/>
      <w:spacing w:lineRule="auto" w:line="264" w:after="560" w:before="360"/>
    </w:pPr>
  </w:style>
  <w:style w:type="character" w:styleId="739" w:customStyle="1">
    <w:name w:val="Quote Char"/>
    <w:basedOn w:val="707"/>
    <w:link w:val="738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styleId="740" w:customStyle="1">
    <w:name w:val="Intense Quote Char"/>
    <w:basedOn w:val="707"/>
    <w:link w:val="719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styleId="741" w:customStyle="1">
    <w:name w:val="Heading 3 Char"/>
    <w:basedOn w:val="707"/>
    <w:link w:val="702"/>
    <w:uiPriority w:val="9"/>
    <w:semiHidden/>
    <w:rPr>
      <w:rFonts w:asciiTheme="majorHAnsi" w:hAnsiTheme="majorHAnsi" w:eastAsiaTheme="majorEastAsia" w:cstheme="majorBidi"/>
      <w:color w:val="0072C6" w:themeColor="accent1"/>
      <w:sz w:val="34"/>
    </w:rPr>
  </w:style>
  <w:style w:type="paragraph" w:styleId="742">
    <w:name w:val="List Number"/>
    <w:basedOn w:val="699"/>
    <w:qFormat/>
    <w:uiPriority w:val="32"/>
    <w:pPr>
      <w:numPr>
        <w:numId w:val="7"/>
      </w:numPr>
      <w:contextualSpacing w:val="true"/>
    </w:pPr>
  </w:style>
  <w:style w:type="character" w:styleId="743" w:customStyle="1">
    <w:name w:val="Heading 6 Char"/>
    <w:basedOn w:val="707"/>
    <w:link w:val="703"/>
    <w:uiPriority w:val="9"/>
    <w:semiHidden/>
    <w:rPr>
      <w:rFonts w:asciiTheme="majorHAnsi" w:hAnsiTheme="majorHAnsi" w:eastAsiaTheme="majorEastAsia" w:cstheme="majorBidi"/>
      <w:color w:val="0072C6" w:themeColor="accent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internal_users Jairdan Babac</cp:lastModifiedBy>
  <cp:revision>5</cp:revision>
  <dcterms:created xsi:type="dcterms:W3CDTF">2018-11-13T04:47:00Z</dcterms:created>
  <dcterms:modified xsi:type="dcterms:W3CDTF">2022-04-28T04:48:46Z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